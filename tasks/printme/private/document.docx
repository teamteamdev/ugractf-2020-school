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Calibri" w:hAnsi="Calibri"/>
          <w:sz w:val="22"/>
          <w:szCs w:val="22"/>
        </w:rPr>
        <w:t>
</w:t>
      </w:r>
      <w:del w:id="0" w:author="Unknown Author" w:date="+++date+++">
        <w:r>
          <w:rPr>
            <w:rFonts w:ascii="Calibri" w:hAnsi="Calibri"/>
            <w:sz w:val="22"/>
            <w:szCs w:val="22"/>
          </w:rPr>
          <w:delText>+++letter+++</w:delText>
        </w:r>
      </w:del>
      <w:r>
        <w:rPr>
          <w:rFonts w:ascii="Calibri" w:hAnsi="Calibri"/>
          <w:sz w:val="22"/>
          <w:szCs w:val="22"/>
        </w:rPr>
        <w:t>
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trackRevision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1</Words>
  <Characters>820</Characters>
  <CharactersWithSpaces>820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2020-06-06T11:28:40Z</dcterms:created>
  <dc:creator/>
  <dc:description/>
  <dc:language>en-US</dc:language>
  <cp:lastModifiedBy/>
  <dcterms:modified xsi:type="dcterms:W3CDTF">2020-06-06T11:29:53Z</dcterms:modified>
  <cp:revision>2</cp:revision>
  <dc:subject/>
  <dc:title/>
</cp:coreProperties>
</file>